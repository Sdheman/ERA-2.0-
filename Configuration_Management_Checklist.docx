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2EF2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4F81BD"/>
          <w:sz w:val="72"/>
          <w:szCs w:val="72"/>
        </w:rPr>
      </w:pPr>
    </w:p>
    <w:p w14:paraId="4ADC7476" w14:textId="77777777" w:rsidR="0038212F" w:rsidRDefault="0038212F">
      <w:pPr>
        <w:widowControl/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38212F" w14:paraId="725366CD" w14:textId="77777777">
        <w:trPr>
          <w:trHeight w:val="530"/>
        </w:trPr>
        <w:tc>
          <w:tcPr>
            <w:tcW w:w="12950" w:type="dxa"/>
            <w:shd w:val="clear" w:color="auto" w:fill="D9D9D9"/>
          </w:tcPr>
          <w:p w14:paraId="066CB3F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CONFIGURATION MANAGEMENT CHECKLIST </w:t>
            </w:r>
          </w:p>
          <w:p w14:paraId="134140E2" w14:textId="521DA11C" w:rsidR="0038212F" w:rsidRDefault="008429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Project/TDL/Task Order:</w:t>
            </w:r>
            <w:r w:rsidR="00412C13">
              <w:t xml:space="preserve"> </w:t>
            </w:r>
            <w:r w:rsidR="00412C13" w:rsidRPr="00412C13">
              <w:rPr>
                <w:b/>
                <w:color w:val="000000"/>
                <w:sz w:val="32"/>
                <w:szCs w:val="32"/>
              </w:rPr>
              <w:t>WTC</w:t>
            </w:r>
            <w:r w:rsidR="00412C13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412C13" w:rsidRPr="00412C13">
              <w:rPr>
                <w:b/>
                <w:color w:val="000000"/>
                <w:sz w:val="32"/>
                <w:szCs w:val="32"/>
              </w:rPr>
              <w:t>Civil Rights Cold Case Collection Web Portal</w:t>
            </w:r>
          </w:p>
          <w:p w14:paraId="4962E762" w14:textId="4331D6F2" w:rsidR="0038212F" w:rsidRDefault="008429D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Date:  </w:t>
            </w:r>
            <w:r w:rsidR="00412C13">
              <w:rPr>
                <w:b/>
                <w:color w:val="000000"/>
                <w:sz w:val="32"/>
                <w:szCs w:val="32"/>
              </w:rPr>
              <w:t>10/23/23</w:t>
            </w:r>
          </w:p>
        </w:tc>
      </w:tr>
    </w:tbl>
    <w:p w14:paraId="049BBC44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21E7E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PROJECT/TDL INFORMATION:</w:t>
      </w:r>
    </w:p>
    <w:p w14:paraId="31A8C4E8" w14:textId="40DC82E3" w:rsidR="0038212F" w:rsidRDefault="0038212F">
      <w:pPr>
        <w:rPr>
          <w:b/>
          <w:smallCaps/>
        </w:rPr>
      </w:pPr>
    </w:p>
    <w:p w14:paraId="77EB7403" w14:textId="27269D65" w:rsidR="001422FF" w:rsidRDefault="001422FF">
      <w:pPr>
        <w:rPr>
          <w:b/>
          <w:smallCaps/>
        </w:rPr>
      </w:pPr>
    </w:p>
    <w:tbl>
      <w:tblPr>
        <w:tblStyle w:val="a0"/>
        <w:tblW w:w="125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3458"/>
        <w:gridCol w:w="1734"/>
        <w:gridCol w:w="620"/>
        <w:gridCol w:w="4306"/>
      </w:tblGrid>
      <w:tr w:rsidR="00BF4CDB" w14:paraId="1B94905D" w14:textId="1E89CDD5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AFA75" w14:textId="1A71C86D" w:rsidR="00BF4CDB" w:rsidRDefault="004163A9">
            <w:pPr>
              <w:spacing w:before="120"/>
              <w:rPr>
                <w:b/>
              </w:rPr>
            </w:pPr>
            <w:bookmarkStart w:id="0" w:name="_Hlk118885960"/>
            <w:r>
              <w:rPr>
                <w:b/>
              </w:rPr>
              <w:t>Project/TDL/ Task Order Name: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287347F" w14:textId="0603EF19" w:rsidR="00BF4CDB" w:rsidRPr="00412C13" w:rsidRDefault="00412C13">
            <w:pPr>
              <w:spacing w:before="120"/>
            </w:pPr>
            <w:r>
              <w:t>Civil Rights- Cold case collection Portal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6A1B9" w14:textId="1A22C814" w:rsidR="00BF4CDB" w:rsidRDefault="004163A9">
            <w:pPr>
              <w:spacing w:before="120"/>
            </w:pPr>
            <w:r>
              <w:t>Project ID #</w:t>
            </w:r>
            <w:r w:rsidR="00BF4CDB">
              <w:t>:</w:t>
            </w:r>
          </w:p>
        </w:tc>
        <w:tc>
          <w:tcPr>
            <w:tcW w:w="49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DF09C1" w14:textId="0E809966" w:rsidR="004163A9" w:rsidRDefault="004163A9">
            <w:pPr>
              <w:spacing w:before="120"/>
            </w:pPr>
          </w:p>
        </w:tc>
      </w:tr>
      <w:tr w:rsidR="004163A9" w14:paraId="7DD6FFB3" w14:textId="77777777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E5CF" w14:textId="7CA6FDAE" w:rsidR="004163A9" w:rsidRDefault="004163A9">
            <w:pPr>
              <w:spacing w:before="120"/>
              <w:rPr>
                <w:b/>
              </w:rPr>
            </w:pPr>
            <w:r>
              <w:rPr>
                <w:b/>
              </w:rPr>
              <w:t>System Owner: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0E8E508" w14:textId="6B198555" w:rsidR="004163A9" w:rsidRDefault="00412C13">
            <w:pPr>
              <w:spacing w:before="120"/>
            </w:pPr>
            <w:r w:rsidRPr="00412C13">
              <w:t>James Mischke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1A72B8A" w14:textId="4EF2C0A8" w:rsidR="004163A9" w:rsidRDefault="004163A9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3E307D" w14:textId="4EACF41D" w:rsidR="004163A9" w:rsidRDefault="00543FA4">
            <w:pPr>
              <w:spacing w:before="120"/>
            </w:pPr>
            <w:r>
              <w:t>James.Mischke</w:t>
            </w:r>
            <w:r>
              <w:t>@nara.gov</w:t>
            </w:r>
          </w:p>
        </w:tc>
      </w:tr>
      <w:tr w:rsidR="00BF4CDB" w14:paraId="39B81E78" w14:textId="42C6C537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0505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Program Manager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094645D" w14:textId="3819EE0E" w:rsidR="00BF4CDB" w:rsidRDefault="00412C13">
            <w:pPr>
              <w:spacing w:before="120"/>
            </w:pPr>
            <w:r>
              <w:t>Darling Richards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FD43FD9" w14:textId="6302AF5A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9BE420" w14:textId="0068FC7D" w:rsidR="00BF4CDB" w:rsidRDefault="00543FA4">
            <w:pPr>
              <w:spacing w:before="120"/>
            </w:pPr>
            <w:r>
              <w:t>Darling.Richards</w:t>
            </w:r>
            <w:r>
              <w:t>@nara.gov</w:t>
            </w:r>
          </w:p>
        </w:tc>
      </w:tr>
      <w:tr w:rsidR="00BF4CDB" w14:paraId="2B38DAF1" w14:textId="3A8ADFEE" w:rsidTr="002E1CB3">
        <w:trPr>
          <w:trHeight w:val="441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5C58C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Project Manager: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C28718A" w14:textId="521FF6A6" w:rsidR="00BF4CDB" w:rsidRDefault="00412C13">
            <w:pPr>
              <w:spacing w:before="120"/>
            </w:pPr>
            <w:r>
              <w:t>Brian Voorhees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20D9023" w14:textId="790E0076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21008F" w14:textId="6FEAC34F" w:rsidR="00BF4CDB" w:rsidRDefault="00543FA4">
            <w:pPr>
              <w:spacing w:before="120"/>
            </w:pPr>
            <w:r>
              <w:t>Brian.Voorhees</w:t>
            </w:r>
            <w:r>
              <w:t>@nara.gov</w:t>
            </w:r>
          </w:p>
        </w:tc>
      </w:tr>
      <w:tr w:rsidR="00BF4CDB" w14:paraId="5AAB6B50" w14:textId="0BA0C1CE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41622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Technical POC: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C41F43C" w14:textId="5B58C160" w:rsidR="00BF4CDB" w:rsidRDefault="00412C13">
            <w:pPr>
              <w:spacing w:before="120"/>
            </w:pPr>
            <w:r>
              <w:t>Weikai Zhang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D991F82" w14:textId="293496DF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5967CD" w14:textId="3F140A36" w:rsidR="00BF4CDB" w:rsidRDefault="00543FA4">
            <w:pPr>
              <w:spacing w:before="120"/>
            </w:pPr>
            <w:r>
              <w:t>Weikai.Zhang</w:t>
            </w:r>
            <w:r>
              <w:t>@nara.gov</w:t>
            </w:r>
          </w:p>
        </w:tc>
      </w:tr>
      <w:tr w:rsidR="00BF4CDB" w14:paraId="0B4076EB" w14:textId="43723D86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0D55E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ISSO:</w:t>
            </w:r>
          </w:p>
        </w:tc>
        <w:tc>
          <w:tcPr>
            <w:tcW w:w="3458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B467A46" w14:textId="76A2E387" w:rsidR="00BF4CDB" w:rsidRPr="00412C13" w:rsidRDefault="00412C13">
            <w:pPr>
              <w:spacing w:before="120"/>
              <w:rPr>
                <w:bCs/>
              </w:rPr>
            </w:pPr>
            <w:r w:rsidRPr="00412C13">
              <w:rPr>
                <w:bCs/>
              </w:rPr>
              <w:t>Gerard Su</w:t>
            </w:r>
            <w:r w:rsidR="00184A87">
              <w:rPr>
                <w:bCs/>
              </w:rPr>
              <w:t>h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0026EC0D" w14:textId="618CA0FB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E10BB5" w14:textId="2882D6C7" w:rsidR="00BF4CDB" w:rsidRDefault="00543FA4">
            <w:pPr>
              <w:spacing w:before="120"/>
            </w:pPr>
            <w:r>
              <w:t>Gerad.su</w:t>
            </w:r>
            <w:r w:rsidR="00184A87">
              <w:t>h</w:t>
            </w:r>
            <w:r>
              <w:t>@nara.gov</w:t>
            </w:r>
          </w:p>
        </w:tc>
      </w:tr>
      <w:tr w:rsidR="00BF4CDB" w14:paraId="22F53F2D" w14:textId="27A1E0F0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431EC3E7" w14:textId="77777777" w:rsidR="00BF4CDB" w:rsidRDefault="00BF4CDB">
            <w:pPr>
              <w:spacing w:before="120"/>
              <w:rPr>
                <w:b/>
              </w:rPr>
            </w:pPr>
            <w:r>
              <w:rPr>
                <w:b/>
              </w:rPr>
              <w:t>COR:</w:t>
            </w:r>
          </w:p>
        </w:tc>
        <w:tc>
          <w:tcPr>
            <w:tcW w:w="3458" w:type="dxa"/>
            <w:tcBorders>
              <w:left w:val="nil"/>
              <w:right w:val="nil"/>
            </w:tcBorders>
          </w:tcPr>
          <w:p w14:paraId="0E4E470B" w14:textId="42ECC8EE" w:rsidR="00BF4CDB" w:rsidRPr="00412C13" w:rsidRDefault="00412C13">
            <w:pPr>
              <w:spacing w:before="120"/>
              <w:rPr>
                <w:bCs/>
              </w:rPr>
            </w:pPr>
            <w:r w:rsidRPr="00412C13">
              <w:rPr>
                <w:bCs/>
              </w:rPr>
              <w:t>James Mischke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796E10A7" w14:textId="6B08B152" w:rsidR="00BF4CDB" w:rsidRDefault="00BF4CDB">
            <w:pPr>
              <w:spacing w:before="120"/>
            </w:pPr>
            <w:r>
              <w:t>Contact email:</w:t>
            </w:r>
          </w:p>
        </w:tc>
        <w:tc>
          <w:tcPr>
            <w:tcW w:w="49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6CD104" w14:textId="5632681C" w:rsidR="00BF4CDB" w:rsidRDefault="00543FA4">
            <w:pPr>
              <w:spacing w:before="120"/>
            </w:pPr>
            <w:r>
              <w:t>James.Mischke@nara.gov</w:t>
            </w:r>
          </w:p>
        </w:tc>
      </w:tr>
      <w:tr w:rsidR="00BF4CDB" w14:paraId="545A4F9D" w14:textId="7AE12FDE" w:rsidTr="002E1CB3">
        <w:trPr>
          <w:trHeight w:val="455"/>
        </w:trPr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</w:tcPr>
          <w:p w14:paraId="3585696E" w14:textId="77777777" w:rsidR="00BF4CDB" w:rsidRDefault="00BF4CDB" w:rsidP="0058305E">
            <w:pPr>
              <w:spacing w:before="120"/>
              <w:rPr>
                <w:b/>
              </w:rPr>
            </w:pPr>
            <w:r>
              <w:rPr>
                <w:b/>
              </w:rPr>
              <w:t>Project Start Date:</w:t>
            </w:r>
          </w:p>
        </w:tc>
        <w:tc>
          <w:tcPr>
            <w:tcW w:w="3458" w:type="dxa"/>
            <w:tcBorders>
              <w:left w:val="nil"/>
              <w:right w:val="nil"/>
            </w:tcBorders>
          </w:tcPr>
          <w:p w14:paraId="5A2A70C2" w14:textId="5165952E" w:rsidR="00BF4CDB" w:rsidRPr="00412C13" w:rsidRDefault="00412C13" w:rsidP="0058305E">
            <w:pPr>
              <w:spacing w:before="120"/>
              <w:rPr>
                <w:bCs/>
              </w:rPr>
            </w:pPr>
            <w:r w:rsidRPr="00412C13">
              <w:rPr>
                <w:bCs/>
              </w:rPr>
              <w:t>09/29/23</w:t>
            </w:r>
          </w:p>
        </w:tc>
        <w:tc>
          <w:tcPr>
            <w:tcW w:w="2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4AD7A" w14:textId="77777777" w:rsidR="00BF4CDB" w:rsidRDefault="00BF4CDB" w:rsidP="0058305E">
            <w:pPr>
              <w:spacing w:before="120"/>
            </w:pPr>
            <w:r>
              <w:rPr>
                <w:b/>
              </w:rPr>
              <w:t>Target End Date</w:t>
            </w:r>
            <w:r>
              <w:t>:</w:t>
            </w:r>
          </w:p>
        </w:tc>
        <w:tc>
          <w:tcPr>
            <w:tcW w:w="43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6CE6E" w14:textId="503F1B4F" w:rsidR="00BF4CDB" w:rsidRPr="00412C13" w:rsidRDefault="00412C13" w:rsidP="0058305E">
            <w:pPr>
              <w:spacing w:before="120"/>
              <w:rPr>
                <w:bCs/>
              </w:rPr>
            </w:pPr>
            <w:r>
              <w:rPr>
                <w:bCs/>
              </w:rPr>
              <w:t>09/29/24</w:t>
            </w:r>
          </w:p>
        </w:tc>
      </w:tr>
      <w:bookmarkEnd w:id="0"/>
    </w:tbl>
    <w:p w14:paraId="27AD2B54" w14:textId="77777777" w:rsidR="0038212F" w:rsidRDefault="0038212F">
      <w:pPr>
        <w:widowControl/>
        <w:rPr>
          <w:b/>
        </w:rPr>
      </w:pPr>
    </w:p>
    <w:p w14:paraId="39640192" w14:textId="77777777" w:rsidR="0038212F" w:rsidRDefault="008429D6">
      <w:pPr>
        <w:widowControl/>
        <w:rPr>
          <w:b/>
        </w:rPr>
      </w:pPr>
      <w:r>
        <w:br w:type="page"/>
      </w:r>
    </w:p>
    <w:p w14:paraId="4C9CFF87" w14:textId="77777777" w:rsidR="0038212F" w:rsidRDefault="008429D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INTERVIEW INFORMATION:</w:t>
      </w:r>
    </w:p>
    <w:p w14:paraId="3E03AE71" w14:textId="77777777" w:rsidR="0038212F" w:rsidRDefault="0038212F">
      <w:pPr>
        <w:widowControl/>
      </w:pPr>
    </w:p>
    <w:p w14:paraId="2E47FB12" w14:textId="77777777" w:rsidR="0038212F" w:rsidRDefault="008429D6">
      <w:pPr>
        <w:widowControl/>
      </w:pPr>
      <w:r>
        <w:rPr>
          <w:b/>
        </w:rPr>
        <w:t>Interviewers:</w:t>
      </w:r>
    </w:p>
    <w:tbl>
      <w:tblPr>
        <w:tblStyle w:val="a1"/>
        <w:tblW w:w="132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330"/>
        <w:gridCol w:w="4248"/>
        <w:gridCol w:w="3312"/>
      </w:tblGrid>
      <w:tr w:rsidR="0038212F" w14:paraId="4BCDE9B9" w14:textId="77777777">
        <w:trPr>
          <w:cantSplit/>
        </w:trPr>
        <w:tc>
          <w:tcPr>
            <w:tcW w:w="2358" w:type="dxa"/>
            <w:tcBorders>
              <w:bottom w:val="single" w:sz="4" w:space="0" w:color="000000"/>
            </w:tcBorders>
          </w:tcPr>
          <w:p w14:paraId="1A77A919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7B9EE976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Office/Organization</w:t>
            </w:r>
          </w:p>
        </w:tc>
        <w:tc>
          <w:tcPr>
            <w:tcW w:w="4248" w:type="dxa"/>
            <w:tcBorders>
              <w:bottom w:val="single" w:sz="4" w:space="0" w:color="000000"/>
            </w:tcBorders>
          </w:tcPr>
          <w:p w14:paraId="1A6F5BB7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3312" w:type="dxa"/>
            <w:tcBorders>
              <w:bottom w:val="single" w:sz="4" w:space="0" w:color="000000"/>
            </w:tcBorders>
          </w:tcPr>
          <w:p w14:paraId="3D1E3B18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38212F" w14:paraId="2E574732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4E87" w14:textId="330C030E" w:rsidR="0038212F" w:rsidRDefault="00543FA4">
            <w:pPr>
              <w:widowControl/>
            </w:pPr>
            <w:r>
              <w:t>Seema Dheman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4F3B" w14:textId="78D200B1" w:rsidR="0038212F" w:rsidRDefault="00543FA4">
            <w:pPr>
              <w:widowControl/>
            </w:pPr>
            <w:r>
              <w:t>IQ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817F" w14:textId="5E971027" w:rsidR="0038212F" w:rsidRDefault="00543FA4">
            <w:pPr>
              <w:widowControl/>
            </w:pPr>
            <w:r>
              <w:t>CM Lead and Analyst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B0AB" w14:textId="6513A497" w:rsidR="0038212F" w:rsidRDefault="00543FA4">
            <w:pPr>
              <w:widowControl/>
            </w:pPr>
            <w:r>
              <w:t>Seema.dheman@nara.gov</w:t>
            </w:r>
          </w:p>
        </w:tc>
      </w:tr>
      <w:tr w:rsidR="0038212F" w14:paraId="37F4713C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00B" w14:textId="77777777" w:rsidR="0038212F" w:rsidRDefault="0038212F">
            <w:pPr>
              <w:widowControl/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6FC1" w14:textId="77777777" w:rsidR="0038212F" w:rsidRDefault="0038212F">
            <w:pPr>
              <w:widowControl/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1F52" w14:textId="77777777" w:rsidR="0038212F" w:rsidRDefault="0038212F">
            <w:pPr>
              <w:widowControl/>
            </w:pP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6F51" w14:textId="77777777" w:rsidR="0038212F" w:rsidRDefault="0038212F">
            <w:pPr>
              <w:widowControl/>
            </w:pPr>
          </w:p>
        </w:tc>
      </w:tr>
      <w:tr w:rsidR="0038212F" w14:paraId="12E462DA" w14:textId="77777777">
        <w:trPr>
          <w:cantSplit/>
        </w:trPr>
        <w:tc>
          <w:tcPr>
            <w:tcW w:w="2358" w:type="dxa"/>
            <w:tcBorders>
              <w:top w:val="single" w:sz="4" w:space="0" w:color="000000"/>
            </w:tcBorders>
          </w:tcPr>
          <w:p w14:paraId="37A8D979" w14:textId="77777777" w:rsidR="0038212F" w:rsidRDefault="0038212F">
            <w:pPr>
              <w:widowControl/>
              <w:rPr>
                <w:b/>
              </w:rPr>
            </w:pPr>
          </w:p>
          <w:p w14:paraId="63ABC628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Interviewees:</w:t>
            </w:r>
          </w:p>
        </w:tc>
        <w:tc>
          <w:tcPr>
            <w:tcW w:w="3330" w:type="dxa"/>
            <w:tcBorders>
              <w:top w:val="single" w:sz="4" w:space="0" w:color="000000"/>
            </w:tcBorders>
          </w:tcPr>
          <w:p w14:paraId="4FDDC625" w14:textId="77777777" w:rsidR="0038212F" w:rsidRDefault="0038212F">
            <w:pPr>
              <w:widowControl/>
            </w:pPr>
          </w:p>
        </w:tc>
        <w:tc>
          <w:tcPr>
            <w:tcW w:w="4248" w:type="dxa"/>
            <w:tcBorders>
              <w:top w:val="single" w:sz="4" w:space="0" w:color="000000"/>
            </w:tcBorders>
          </w:tcPr>
          <w:p w14:paraId="0A075C93" w14:textId="77777777" w:rsidR="0038212F" w:rsidRDefault="0038212F">
            <w:pPr>
              <w:widowControl/>
            </w:pPr>
          </w:p>
        </w:tc>
        <w:tc>
          <w:tcPr>
            <w:tcW w:w="3312" w:type="dxa"/>
            <w:tcBorders>
              <w:top w:val="single" w:sz="4" w:space="0" w:color="000000"/>
            </w:tcBorders>
          </w:tcPr>
          <w:p w14:paraId="577732CA" w14:textId="77777777" w:rsidR="0038212F" w:rsidRDefault="0038212F">
            <w:pPr>
              <w:widowControl/>
            </w:pPr>
          </w:p>
        </w:tc>
      </w:tr>
      <w:tr w:rsidR="0038212F" w14:paraId="76D4FCD9" w14:textId="77777777">
        <w:trPr>
          <w:cantSplit/>
        </w:trPr>
        <w:tc>
          <w:tcPr>
            <w:tcW w:w="2358" w:type="dxa"/>
            <w:tcBorders>
              <w:bottom w:val="single" w:sz="4" w:space="0" w:color="000000"/>
            </w:tcBorders>
          </w:tcPr>
          <w:p w14:paraId="5EB0F526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14:paraId="45B9963C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248" w:type="dxa"/>
            <w:tcBorders>
              <w:bottom w:val="single" w:sz="4" w:space="0" w:color="000000"/>
            </w:tcBorders>
          </w:tcPr>
          <w:p w14:paraId="7BC5570E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3312" w:type="dxa"/>
            <w:tcBorders>
              <w:bottom w:val="single" w:sz="4" w:space="0" w:color="000000"/>
            </w:tcBorders>
          </w:tcPr>
          <w:p w14:paraId="5CA9BD6E" w14:textId="77777777" w:rsidR="0038212F" w:rsidRDefault="008429D6">
            <w:pPr>
              <w:widowControl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38212F" w14:paraId="2D9D9939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1381" w14:textId="2AFB530D" w:rsidR="0038212F" w:rsidRDefault="00543FA4">
            <w:pPr>
              <w:widowControl/>
            </w:pPr>
            <w:r w:rsidRPr="00412C13">
              <w:rPr>
                <w:bCs/>
              </w:rPr>
              <w:t>James Mischke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33AC" w14:textId="1437CAB4" w:rsidR="0038212F" w:rsidRDefault="00543FA4">
            <w:pPr>
              <w:widowControl/>
            </w:pPr>
            <w:r>
              <w:t>Innovations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855" w14:textId="26EE3B52" w:rsidR="0038212F" w:rsidRDefault="00543FA4">
            <w:pPr>
              <w:widowControl/>
            </w:pPr>
            <w:r>
              <w:t>Innovations PM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EF78" w14:textId="1A3EB21A" w:rsidR="0038212F" w:rsidRDefault="00543FA4">
            <w:pPr>
              <w:widowControl/>
            </w:pPr>
            <w:r>
              <w:t>James.Mischke@nara.gov</w:t>
            </w:r>
          </w:p>
        </w:tc>
      </w:tr>
      <w:tr w:rsidR="0038212F" w14:paraId="216039A2" w14:textId="77777777">
        <w:trPr>
          <w:cantSplit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F641" w14:textId="4971558C" w:rsidR="0038212F" w:rsidRDefault="00543FA4">
            <w:pPr>
              <w:widowControl/>
            </w:pPr>
            <w:r>
              <w:t>Brian Voorhees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C738" w14:textId="74743892" w:rsidR="0038212F" w:rsidRDefault="00543FA4">
            <w:pPr>
              <w:widowControl/>
            </w:pPr>
            <w:r>
              <w:t>IJ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A49B" w14:textId="25450579" w:rsidR="0038212F" w:rsidRDefault="00543FA4">
            <w:pPr>
              <w:widowControl/>
            </w:pPr>
            <w:r>
              <w:t>PM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27D" w14:textId="09BD1471" w:rsidR="0038212F" w:rsidRDefault="00543FA4">
            <w:pPr>
              <w:widowControl/>
            </w:pPr>
            <w:r>
              <w:t>Brian.Voorhees@nara.gov</w:t>
            </w:r>
          </w:p>
        </w:tc>
      </w:tr>
    </w:tbl>
    <w:p w14:paraId="038FB5A0" w14:textId="77777777" w:rsidR="0038212F" w:rsidRDefault="0038212F">
      <w:pPr>
        <w:widowControl/>
      </w:pPr>
    </w:p>
    <w:p w14:paraId="3B377053" w14:textId="77777777" w:rsidR="0038212F" w:rsidRDefault="0038212F">
      <w:pPr>
        <w:widowControl/>
      </w:pPr>
    </w:p>
    <w:p w14:paraId="58DCF8A4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INTERVIEW QUESTIONS:</w:t>
      </w:r>
    </w:p>
    <w:p w14:paraId="303B9946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973E945" w14:textId="77777777" w:rsidR="0038212F" w:rsidRDefault="008429D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Note: Action Items will be listed at the end of the document. </w:t>
      </w:r>
    </w:p>
    <w:p w14:paraId="6EC8E9E9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13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3330"/>
        <w:gridCol w:w="5693"/>
        <w:gridCol w:w="2880"/>
      </w:tblGrid>
      <w:tr w:rsidR="0038212F" w14:paraId="494623BF" w14:textId="77777777" w:rsidTr="005406F6">
        <w:trPr>
          <w:cantSplit/>
          <w:tblHeader/>
        </w:trPr>
        <w:tc>
          <w:tcPr>
            <w:tcW w:w="1345" w:type="dxa"/>
          </w:tcPr>
          <w:p w14:paraId="2CC27493" w14:textId="77777777" w:rsidR="0038212F" w:rsidRDefault="008429D6" w:rsidP="00540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3330" w:type="dxa"/>
          </w:tcPr>
          <w:p w14:paraId="3AFEF8A7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Questions</w:t>
            </w:r>
          </w:p>
        </w:tc>
        <w:tc>
          <w:tcPr>
            <w:tcW w:w="5693" w:type="dxa"/>
          </w:tcPr>
          <w:p w14:paraId="629602E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Manager/Team Response</w:t>
            </w:r>
          </w:p>
        </w:tc>
        <w:tc>
          <w:tcPr>
            <w:tcW w:w="2880" w:type="dxa"/>
          </w:tcPr>
          <w:p w14:paraId="2FFAF2E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Notes</w:t>
            </w:r>
          </w:p>
        </w:tc>
      </w:tr>
      <w:tr w:rsidR="0038212F" w14:paraId="5653E23C" w14:textId="77777777" w:rsidTr="005406F6">
        <w:trPr>
          <w:cantSplit/>
        </w:trPr>
        <w:tc>
          <w:tcPr>
            <w:tcW w:w="1345" w:type="dxa"/>
          </w:tcPr>
          <w:p w14:paraId="22D63253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E556F20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General Information:</w:t>
            </w:r>
          </w:p>
          <w:p w14:paraId="7E94D159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Provide an overview or purpose of the project/TDL.</w:t>
            </w:r>
          </w:p>
          <w:p w14:paraId="2E304269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3F85796" w14:textId="77777777" w:rsidR="00412C13" w:rsidRDefault="008429D6" w:rsidP="00412C13">
            <w:pPr>
              <w:shd w:val="clear" w:color="auto" w:fill="FFFFFF"/>
            </w:pPr>
            <w:r>
              <w:t xml:space="preserve"> </w:t>
            </w:r>
            <w:r w:rsidR="00412C13">
              <w:t>The Office of Innovation (V) seeks to develop a web portal that will provide direct access to the</w:t>
            </w:r>
          </w:p>
          <w:p w14:paraId="6944B509" w14:textId="77777777" w:rsidR="00412C13" w:rsidRDefault="00412C13" w:rsidP="00412C13">
            <w:pPr>
              <w:shd w:val="clear" w:color="auto" w:fill="FFFFFF"/>
            </w:pPr>
            <w:r>
              <w:t>Department of Justice, Federal Bureau of Investigation, and other federal agencies collection of</w:t>
            </w:r>
          </w:p>
          <w:p w14:paraId="0BE2062B" w14:textId="77777777" w:rsidR="00412C13" w:rsidRDefault="00412C13" w:rsidP="00412C13">
            <w:pPr>
              <w:shd w:val="clear" w:color="auto" w:fill="FFFFFF"/>
            </w:pPr>
            <w:r>
              <w:t>civil rights cold cases. The web portal will allow the public to search the collection by victim</w:t>
            </w:r>
          </w:p>
          <w:p w14:paraId="791368AC" w14:textId="77777777" w:rsidR="00412C13" w:rsidRDefault="00412C13" w:rsidP="00412C13">
            <w:pPr>
              <w:shd w:val="clear" w:color="auto" w:fill="FFFFFF"/>
            </w:pPr>
            <w:r>
              <w:t>name, case name, and other characteristics. The objectives of this project are:</w:t>
            </w:r>
          </w:p>
          <w:p w14:paraId="78A39281" w14:textId="77777777" w:rsidR="00412C13" w:rsidRDefault="00412C13" w:rsidP="00412C13">
            <w:pPr>
              <w:shd w:val="clear" w:color="auto" w:fill="FFFFFF"/>
            </w:pPr>
            <w:r>
              <w:t>● Create a human-centered website design.</w:t>
            </w:r>
          </w:p>
          <w:p w14:paraId="3638612A" w14:textId="77777777" w:rsidR="00412C13" w:rsidRDefault="00412C13" w:rsidP="00412C13">
            <w:pPr>
              <w:shd w:val="clear" w:color="auto" w:fill="FFFFFF"/>
            </w:pPr>
            <w:r>
              <w:t>● Design the website to be mobile-compatible.</w:t>
            </w:r>
          </w:p>
          <w:p w14:paraId="2BF45D4E" w14:textId="77777777" w:rsidR="00412C13" w:rsidRDefault="00412C13" w:rsidP="00412C13">
            <w:pPr>
              <w:shd w:val="clear" w:color="auto" w:fill="FFFFFF"/>
            </w:pPr>
            <w:r>
              <w:t>● Migrate cold case collections content to the Catalog.</w:t>
            </w:r>
          </w:p>
          <w:p w14:paraId="0C709262" w14:textId="75F1F135" w:rsidR="0038212F" w:rsidRDefault="00412C13" w:rsidP="00412C13">
            <w:pPr>
              <w:shd w:val="clear" w:color="auto" w:fill="FFFFFF"/>
            </w:pPr>
            <w:r>
              <w:t>● Capture digital content metadata in the Descriptive &amp; Authority Services (DAS) system, Its an instance on the WTC</w:t>
            </w:r>
          </w:p>
        </w:tc>
        <w:tc>
          <w:tcPr>
            <w:tcW w:w="2880" w:type="dxa"/>
          </w:tcPr>
          <w:p w14:paraId="55AC8414" w14:textId="77777777" w:rsidR="0038212F" w:rsidRDefault="0038212F">
            <w:pPr>
              <w:shd w:val="clear" w:color="auto" w:fill="FFFFFF"/>
              <w:spacing w:before="180"/>
            </w:pPr>
          </w:p>
        </w:tc>
      </w:tr>
      <w:tr w:rsidR="0038212F" w14:paraId="5BDCBB62" w14:textId="77777777" w:rsidTr="005406F6">
        <w:trPr>
          <w:cantSplit/>
          <w:trHeight w:val="377"/>
        </w:trPr>
        <w:tc>
          <w:tcPr>
            <w:tcW w:w="1345" w:type="dxa"/>
          </w:tcPr>
          <w:p w14:paraId="6B1AF202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3C32B3E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stage is this project in the NARA’s SDLC? (Planning, Design, Development, Implementation) </w:t>
            </w:r>
          </w:p>
          <w:p w14:paraId="715EAE61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5693" w:type="dxa"/>
          </w:tcPr>
          <w:p w14:paraId="5854BCAB" w14:textId="16A4CADA" w:rsidR="0038212F" w:rsidRDefault="00543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project is in </w:t>
            </w:r>
            <w:r w:rsidR="00412C13">
              <w:rPr>
                <w:color w:val="000000"/>
              </w:rPr>
              <w:t>Design</w:t>
            </w:r>
            <w:r>
              <w:rPr>
                <w:color w:val="000000"/>
              </w:rPr>
              <w:t xml:space="preserve"> phase</w:t>
            </w:r>
          </w:p>
        </w:tc>
        <w:tc>
          <w:tcPr>
            <w:tcW w:w="2880" w:type="dxa"/>
          </w:tcPr>
          <w:p w14:paraId="45D6C8A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4AD9A5E4" w14:textId="77777777" w:rsidTr="005406F6">
        <w:trPr>
          <w:cantSplit/>
          <w:trHeight w:val="377"/>
        </w:trPr>
        <w:tc>
          <w:tcPr>
            <w:tcW w:w="1345" w:type="dxa"/>
          </w:tcPr>
          <w:p w14:paraId="3E0D7D16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268490B5" w14:textId="074506FD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Identify the name of the </w:t>
            </w:r>
            <w:r w:rsidR="00125463">
              <w:rPr>
                <w:color w:val="000000"/>
              </w:rPr>
              <w:t>Vendor if</w:t>
            </w:r>
            <w:r>
              <w:rPr>
                <w:color w:val="000000"/>
              </w:rPr>
              <w:t xml:space="preserve"> any</w:t>
            </w:r>
          </w:p>
          <w:p w14:paraId="46B02FD1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0274A60" w14:textId="0A32A325" w:rsidR="0038212F" w:rsidRDefault="00543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vendor’s name is </w:t>
            </w:r>
            <w:r w:rsidR="00412C13">
              <w:rPr>
                <w:color w:val="000000"/>
              </w:rPr>
              <w:t>Agile</w:t>
            </w:r>
            <w:r w:rsidR="00A570F7">
              <w:rPr>
                <w:color w:val="000000"/>
              </w:rPr>
              <w:t>a</w:t>
            </w:r>
            <w:r w:rsidR="00412C13">
              <w:rPr>
                <w:color w:val="000000"/>
              </w:rPr>
              <w:t>na</w:t>
            </w:r>
          </w:p>
        </w:tc>
        <w:tc>
          <w:tcPr>
            <w:tcW w:w="2880" w:type="dxa"/>
          </w:tcPr>
          <w:p w14:paraId="2E5D42D5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5D268082" w14:textId="77777777" w:rsidTr="005406F6">
        <w:trPr>
          <w:cantSplit/>
          <w:trHeight w:val="377"/>
        </w:trPr>
        <w:tc>
          <w:tcPr>
            <w:tcW w:w="1345" w:type="dxa"/>
          </w:tcPr>
          <w:p w14:paraId="1ABE04BB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06C838C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methodology will be used for this project/TDL? (Agile, Waterfall)</w:t>
            </w:r>
          </w:p>
          <w:p w14:paraId="4A37D329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AAC98B2" w14:textId="76867147" w:rsidR="0038212F" w:rsidRDefault="00543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project will follow the </w:t>
            </w:r>
            <w:r w:rsidR="00A570F7">
              <w:rPr>
                <w:color w:val="000000"/>
              </w:rPr>
              <w:t>Agile Methodology</w:t>
            </w:r>
          </w:p>
        </w:tc>
        <w:tc>
          <w:tcPr>
            <w:tcW w:w="2880" w:type="dxa"/>
          </w:tcPr>
          <w:p w14:paraId="2A6AC579" w14:textId="54F9B8A2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157E39E1" w14:textId="77777777" w:rsidTr="005406F6">
        <w:trPr>
          <w:cantSplit/>
          <w:trHeight w:val="1340"/>
        </w:trPr>
        <w:tc>
          <w:tcPr>
            <w:tcW w:w="1345" w:type="dxa"/>
          </w:tcPr>
          <w:p w14:paraId="291CD4FE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5223DEF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Identification:</w:t>
            </w:r>
          </w:p>
          <w:p w14:paraId="452DFA55" w14:textId="35ECDA6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are the Configuration Items (CIs</w:t>
            </w:r>
            <w:r w:rsidR="00054F8D">
              <w:rPr>
                <w:color w:val="000000"/>
              </w:rPr>
              <w:t>) (Documentation?</w:t>
            </w:r>
            <w:r>
              <w:rPr>
                <w:color w:val="000000"/>
              </w:rPr>
              <w:t xml:space="preserve"> </w:t>
            </w:r>
          </w:p>
          <w:p w14:paraId="0FE95CBC" w14:textId="276E21DE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Hardware, and/or Software) Location of CIs (TP, PWS etc.)</w:t>
            </w:r>
          </w:p>
          <w:p w14:paraId="06974136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3AD6ED5" w14:textId="13C36626" w:rsidR="0038212F" w:rsidRDefault="00A57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C</w:t>
            </w:r>
            <w:r w:rsidR="00543FA4">
              <w:rPr>
                <w:color w:val="000000"/>
              </w:rPr>
              <w:t>I</w:t>
            </w:r>
            <w:r>
              <w:rPr>
                <w:color w:val="000000"/>
              </w:rPr>
              <w:t>s are listed in the TP</w:t>
            </w:r>
          </w:p>
        </w:tc>
        <w:tc>
          <w:tcPr>
            <w:tcW w:w="2880" w:type="dxa"/>
          </w:tcPr>
          <w:p w14:paraId="5F81E6C0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38212F" w14:paraId="21CBEA75" w14:textId="77777777" w:rsidTr="005406F6">
        <w:trPr>
          <w:cantSplit/>
          <w:trHeight w:val="935"/>
        </w:trPr>
        <w:tc>
          <w:tcPr>
            <w:tcW w:w="1345" w:type="dxa"/>
          </w:tcPr>
          <w:p w14:paraId="267F3652" w14:textId="6487856B" w:rsidR="0038212F" w:rsidRDefault="008429D6" w:rsidP="005406F6">
            <w:pPr>
              <w:ind w:left="360"/>
              <w:jc w:val="center"/>
            </w:pPr>
            <w:r>
              <w:t>5a</w:t>
            </w:r>
            <w:r w:rsidR="002E1CB3">
              <w:t>.</w:t>
            </w:r>
          </w:p>
        </w:tc>
        <w:tc>
          <w:tcPr>
            <w:tcW w:w="3330" w:type="dxa"/>
          </w:tcPr>
          <w:p w14:paraId="7953A97F" w14:textId="7DF2612E" w:rsidR="0038212F" w:rsidRDefault="00610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are the CIs dispositioned?</w:t>
            </w:r>
          </w:p>
        </w:tc>
        <w:tc>
          <w:tcPr>
            <w:tcW w:w="5693" w:type="dxa"/>
          </w:tcPr>
          <w:p w14:paraId="199A78CE" w14:textId="6AF0D582" w:rsidR="0038212F" w:rsidRDefault="00A57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CIs will be placed on the Google drive and considered accepted as soon as those are posted</w:t>
            </w:r>
            <w:r w:rsidR="00062AFE">
              <w:rPr>
                <w:color w:val="000000"/>
              </w:rPr>
              <w:t xml:space="preserve">. </w:t>
            </w:r>
            <w:r w:rsidR="00062AFE">
              <w:rPr>
                <w:bCs/>
                <w:color w:val="000000"/>
              </w:rPr>
              <w:t>Jim attended the meeting and accepted the Cis disposition process</w:t>
            </w:r>
          </w:p>
        </w:tc>
        <w:tc>
          <w:tcPr>
            <w:tcW w:w="2880" w:type="dxa"/>
          </w:tcPr>
          <w:p w14:paraId="5619407D" w14:textId="5C07D481" w:rsidR="0038212F" w:rsidRPr="00A570F7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062AFE">
              <w:rPr>
                <w:bCs/>
                <w:color w:val="FF0000"/>
              </w:rPr>
              <w:t xml:space="preserve">Action </w:t>
            </w:r>
            <w:r w:rsidR="00184A87" w:rsidRPr="00062AFE">
              <w:rPr>
                <w:bCs/>
                <w:color w:val="FF0000"/>
              </w:rPr>
              <w:t>item 1</w:t>
            </w:r>
          </w:p>
        </w:tc>
      </w:tr>
      <w:tr w:rsidR="0038212F" w14:paraId="702F4734" w14:textId="77777777" w:rsidTr="005406F6">
        <w:trPr>
          <w:cantSplit/>
          <w:trHeight w:val="575"/>
        </w:trPr>
        <w:tc>
          <w:tcPr>
            <w:tcW w:w="1345" w:type="dxa"/>
          </w:tcPr>
          <w:p w14:paraId="26EE4553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26DF0F3C" w14:textId="091EB9AC" w:rsidR="0038212F" w:rsidRDefault="00610876" w:rsidP="00610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10876">
              <w:rPr>
                <w:color w:val="000000"/>
              </w:rPr>
              <w:t>Is this a FISMA Reported System?  If yes then CM will contact Security team if NO then no action is needed.</w:t>
            </w:r>
          </w:p>
        </w:tc>
        <w:tc>
          <w:tcPr>
            <w:tcW w:w="5693" w:type="dxa"/>
          </w:tcPr>
          <w:p w14:paraId="56583D5F" w14:textId="77DCF858" w:rsidR="0038212F" w:rsidRPr="00A570F7" w:rsidRDefault="00FE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Check with the ISSO</w:t>
            </w:r>
          </w:p>
        </w:tc>
        <w:tc>
          <w:tcPr>
            <w:tcW w:w="2880" w:type="dxa"/>
          </w:tcPr>
          <w:p w14:paraId="123757C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752905DE" w14:textId="77777777" w:rsidTr="005406F6">
        <w:trPr>
          <w:cantSplit/>
          <w:trHeight w:val="800"/>
        </w:trPr>
        <w:tc>
          <w:tcPr>
            <w:tcW w:w="1345" w:type="dxa"/>
          </w:tcPr>
          <w:p w14:paraId="60CB94E4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7D1BEA88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What Baselines are already in place at this point of the project? (concept, requirements, design, production)</w:t>
            </w:r>
          </w:p>
          <w:p w14:paraId="33015F5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6B350DD" w14:textId="092E3423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A570F7">
              <w:rPr>
                <w:color w:val="000000"/>
              </w:rPr>
              <w:t>Requirements baseline is established</w:t>
            </w:r>
          </w:p>
        </w:tc>
        <w:tc>
          <w:tcPr>
            <w:tcW w:w="2880" w:type="dxa"/>
          </w:tcPr>
          <w:p w14:paraId="38321A55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38212F" w14:paraId="0290CC18" w14:textId="77777777" w:rsidTr="005406F6">
        <w:trPr>
          <w:cantSplit/>
          <w:trHeight w:val="548"/>
        </w:trPr>
        <w:tc>
          <w:tcPr>
            <w:tcW w:w="1345" w:type="dxa"/>
          </w:tcPr>
          <w:p w14:paraId="41D3116E" w14:textId="77777777" w:rsidR="0038212F" w:rsidRDefault="0038212F" w:rsidP="00540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330" w:type="dxa"/>
          </w:tcPr>
          <w:p w14:paraId="5950857F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Is there a Configuration Management Plan (CMP) already in place? </w:t>
            </w:r>
          </w:p>
          <w:p w14:paraId="011E3F7E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767CE6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If yes, identify the CMP in use. </w:t>
            </w:r>
          </w:p>
          <w:p w14:paraId="5CA238E7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If no, develop the CMP.</w:t>
            </w:r>
          </w:p>
          <w:p w14:paraId="566DE7D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5164269B" w14:textId="20DB678D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62AFE">
              <w:rPr>
                <w:color w:val="FF0000"/>
              </w:rPr>
              <w:t>Action Item -2</w:t>
            </w:r>
          </w:p>
        </w:tc>
        <w:tc>
          <w:tcPr>
            <w:tcW w:w="2880" w:type="dxa"/>
          </w:tcPr>
          <w:p w14:paraId="0A29D9AF" w14:textId="7A8C5CFD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06AF0A08" w14:textId="77777777" w:rsidTr="005406F6">
        <w:trPr>
          <w:cantSplit/>
          <w:trHeight w:val="962"/>
        </w:trPr>
        <w:tc>
          <w:tcPr>
            <w:tcW w:w="1345" w:type="dxa"/>
          </w:tcPr>
          <w:p w14:paraId="07F26D12" w14:textId="77777777" w:rsidR="0038212F" w:rsidRDefault="0038212F" w:rsidP="002E1CB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7A4EEF6E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Control:</w:t>
            </w:r>
          </w:p>
          <w:p w14:paraId="41444005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Configuration Control processes are used? </w:t>
            </w:r>
          </w:p>
          <w:p w14:paraId="7258CE1D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E8279E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C44C69F" w14:textId="7E083DCB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It will f</w:t>
            </w:r>
            <w:r>
              <w:t>ollow the Enterprise Change Advisory Board (ECAB) Process</w:t>
            </w:r>
          </w:p>
        </w:tc>
        <w:tc>
          <w:tcPr>
            <w:tcW w:w="2880" w:type="dxa"/>
          </w:tcPr>
          <w:p w14:paraId="45847CA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35185194" w14:textId="77777777" w:rsidTr="005406F6">
        <w:trPr>
          <w:cantSplit/>
          <w:trHeight w:val="575"/>
        </w:trPr>
        <w:tc>
          <w:tcPr>
            <w:tcW w:w="1345" w:type="dxa"/>
          </w:tcPr>
          <w:p w14:paraId="042095F3" w14:textId="3E163F40" w:rsidR="0038212F" w:rsidRDefault="008429D6" w:rsidP="002E1CB3">
            <w:pPr>
              <w:ind w:left="360"/>
            </w:pPr>
            <w:r>
              <w:t>9a</w:t>
            </w:r>
            <w:r w:rsidR="002E1CB3">
              <w:t>.</w:t>
            </w:r>
          </w:p>
        </w:tc>
        <w:tc>
          <w:tcPr>
            <w:tcW w:w="3330" w:type="dxa"/>
          </w:tcPr>
          <w:p w14:paraId="712531D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 you have a Configuration Control Board (CCB) in place and who are the key players?</w:t>
            </w:r>
          </w:p>
          <w:p w14:paraId="3AF6DA08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B172A5E" w14:textId="3271664C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Refer to the ECAB Process</w:t>
            </w:r>
          </w:p>
        </w:tc>
        <w:tc>
          <w:tcPr>
            <w:tcW w:w="2880" w:type="dxa"/>
          </w:tcPr>
          <w:p w14:paraId="32C11A3C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062AFE" w14:paraId="1B6282CF" w14:textId="77777777" w:rsidTr="005406F6">
        <w:trPr>
          <w:cantSplit/>
          <w:trHeight w:val="512"/>
        </w:trPr>
        <w:tc>
          <w:tcPr>
            <w:tcW w:w="1345" w:type="dxa"/>
          </w:tcPr>
          <w:p w14:paraId="00FE762F" w14:textId="77777777" w:rsidR="00062AFE" w:rsidRDefault="00062AFE" w:rsidP="00062AFE">
            <w:pPr>
              <w:jc w:val="center"/>
            </w:pPr>
            <w:r>
              <w:t>9b.</w:t>
            </w:r>
          </w:p>
        </w:tc>
        <w:tc>
          <w:tcPr>
            <w:tcW w:w="3330" w:type="dxa"/>
          </w:tcPr>
          <w:p w14:paraId="3D088D44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often is the CCB held?</w:t>
            </w:r>
          </w:p>
          <w:p w14:paraId="0C203948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4B423A59" w14:textId="486B7785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316DA">
              <w:t>Refer to the ECAB Process</w:t>
            </w:r>
          </w:p>
        </w:tc>
        <w:tc>
          <w:tcPr>
            <w:tcW w:w="2880" w:type="dxa"/>
          </w:tcPr>
          <w:p w14:paraId="46C55534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62AFE" w14:paraId="2317C17C" w14:textId="77777777" w:rsidTr="005406F6">
        <w:trPr>
          <w:cantSplit/>
          <w:trHeight w:val="305"/>
        </w:trPr>
        <w:tc>
          <w:tcPr>
            <w:tcW w:w="1345" w:type="dxa"/>
          </w:tcPr>
          <w:p w14:paraId="2D410DA7" w14:textId="77777777" w:rsidR="00062AFE" w:rsidRDefault="00062AFE" w:rsidP="00062AFE">
            <w:pPr>
              <w:jc w:val="center"/>
            </w:pPr>
            <w:r>
              <w:t>9c.</w:t>
            </w:r>
          </w:p>
        </w:tc>
        <w:tc>
          <w:tcPr>
            <w:tcW w:w="3330" w:type="dxa"/>
          </w:tcPr>
          <w:p w14:paraId="33B579F7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 you have a process for emergency fixes?</w:t>
            </w:r>
          </w:p>
          <w:p w14:paraId="5414B858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39F0E9FA" w14:textId="5DD5082D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316DA">
              <w:t>Refer to the ECAB Process</w:t>
            </w:r>
          </w:p>
        </w:tc>
        <w:tc>
          <w:tcPr>
            <w:tcW w:w="2880" w:type="dxa"/>
          </w:tcPr>
          <w:p w14:paraId="6A4CE5C6" w14:textId="77777777" w:rsidR="00062AFE" w:rsidRDefault="00062AFE" w:rsidP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0E944793" w14:textId="77777777" w:rsidTr="005406F6">
        <w:trPr>
          <w:cantSplit/>
          <w:trHeight w:val="602"/>
        </w:trPr>
        <w:tc>
          <w:tcPr>
            <w:tcW w:w="1345" w:type="dxa"/>
          </w:tcPr>
          <w:p w14:paraId="616682BE" w14:textId="77777777" w:rsidR="0038212F" w:rsidRDefault="008429D6" w:rsidP="00DF2AD7">
            <w:pPr>
              <w:jc w:val="center"/>
            </w:pPr>
            <w:r>
              <w:t>9d.</w:t>
            </w:r>
          </w:p>
        </w:tc>
        <w:tc>
          <w:tcPr>
            <w:tcW w:w="3330" w:type="dxa"/>
          </w:tcPr>
          <w:p w14:paraId="34B2A4E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kind of change management mechanism is being followed by your project (Change Request form, RFC, etc.)</w:t>
            </w:r>
          </w:p>
          <w:p w14:paraId="446D8272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3832164C" w14:textId="7C1DDA5F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 will use the RFC process</w:t>
            </w:r>
          </w:p>
        </w:tc>
        <w:tc>
          <w:tcPr>
            <w:tcW w:w="2880" w:type="dxa"/>
          </w:tcPr>
          <w:p w14:paraId="748E3500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3B2F7374" w14:textId="77777777" w:rsidTr="005406F6">
        <w:trPr>
          <w:cantSplit/>
          <w:trHeight w:val="602"/>
        </w:trPr>
        <w:tc>
          <w:tcPr>
            <w:tcW w:w="1345" w:type="dxa"/>
          </w:tcPr>
          <w:p w14:paraId="698A8E91" w14:textId="77777777" w:rsidR="009E1533" w:rsidRDefault="009E1533" w:rsidP="009E1533">
            <w:pPr>
              <w:jc w:val="center"/>
            </w:pPr>
            <w:r>
              <w:t>9e.</w:t>
            </w:r>
          </w:p>
        </w:tc>
        <w:tc>
          <w:tcPr>
            <w:tcW w:w="3330" w:type="dxa"/>
          </w:tcPr>
          <w:p w14:paraId="038C4B6A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Is there an ISSO Impact Assessment? What is the procedure of conducting the impact assessment?</w:t>
            </w:r>
          </w:p>
          <w:p w14:paraId="3835C2DA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180F885" w14:textId="201BBDEE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3"/>
                <w:szCs w:val="23"/>
              </w:rPr>
              <w:t xml:space="preserve">The NARA ECAB process includes the security review and approval of baselines and proposed changes. </w:t>
            </w:r>
          </w:p>
        </w:tc>
        <w:tc>
          <w:tcPr>
            <w:tcW w:w="2880" w:type="dxa"/>
          </w:tcPr>
          <w:p w14:paraId="4BCAB931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3B93D9B6" w14:textId="77777777" w:rsidTr="005406F6">
        <w:trPr>
          <w:cantSplit/>
          <w:trHeight w:val="620"/>
        </w:trPr>
        <w:tc>
          <w:tcPr>
            <w:tcW w:w="1345" w:type="dxa"/>
          </w:tcPr>
          <w:p w14:paraId="44774479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2E8AA66E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Configuration Status Accounting:</w:t>
            </w:r>
            <w:r>
              <w:rPr>
                <w:color w:val="000000"/>
              </w:rPr>
              <w:t xml:space="preserve">  </w:t>
            </w:r>
          </w:p>
          <w:p w14:paraId="181FA6F3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Configuration Status Accounting is being performed on your project? (CIL, CRR)</w:t>
            </w:r>
          </w:p>
          <w:p w14:paraId="11547BB7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711AE13C" w14:textId="087B15F5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CIL Report is created on monthly basis. </w:t>
            </w:r>
          </w:p>
        </w:tc>
        <w:tc>
          <w:tcPr>
            <w:tcW w:w="2880" w:type="dxa"/>
          </w:tcPr>
          <w:p w14:paraId="2F3FBF1F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7B672B7B" w14:textId="77777777" w:rsidTr="005406F6">
        <w:trPr>
          <w:cantSplit/>
          <w:trHeight w:val="548"/>
        </w:trPr>
        <w:tc>
          <w:tcPr>
            <w:tcW w:w="1345" w:type="dxa"/>
          </w:tcPr>
          <w:p w14:paraId="3213DF9A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F75F189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How do you report the status of CIs? (closed, opened, accepted, or rejected within a period of time, with conditions, etc.)</w:t>
            </w:r>
          </w:p>
          <w:p w14:paraId="2ABFDF66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1DEA2299" w14:textId="03A5A2DA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B5AC6">
              <w:t>CM will create a CIL</w:t>
            </w:r>
            <w:r>
              <w:t xml:space="preserve"> report </w:t>
            </w:r>
            <w:r w:rsidRPr="001B5AC6">
              <w:t xml:space="preserve">on monthly basis and perform a check-up of the status of CIs as related to the </w:t>
            </w:r>
            <w:r>
              <w:t>Tailoring Plan</w:t>
            </w:r>
            <w:r w:rsidRPr="001B5AC6">
              <w:t>.</w:t>
            </w:r>
          </w:p>
        </w:tc>
        <w:tc>
          <w:tcPr>
            <w:tcW w:w="2880" w:type="dxa"/>
          </w:tcPr>
          <w:p w14:paraId="3A3E198E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1E091278" w14:textId="77777777" w:rsidTr="005406F6">
        <w:trPr>
          <w:cantSplit/>
          <w:trHeight w:val="782"/>
        </w:trPr>
        <w:tc>
          <w:tcPr>
            <w:tcW w:w="1345" w:type="dxa"/>
          </w:tcPr>
          <w:p w14:paraId="3FFC1827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45375D6B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Configuration Audits:</w:t>
            </w:r>
          </w:p>
          <w:p w14:paraId="7807B61F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What Configuration Audits will be conducted as part of </w:t>
            </w:r>
            <w:r>
              <w:t>your</w:t>
            </w:r>
            <w:r>
              <w:rPr>
                <w:color w:val="000000"/>
              </w:rPr>
              <w:t xml:space="preserve"> project?</w:t>
            </w:r>
          </w:p>
          <w:p w14:paraId="5AE2C4D0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48A53BA6" w14:textId="0915AA76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CIL report is periodically audited.</w:t>
            </w:r>
          </w:p>
        </w:tc>
        <w:tc>
          <w:tcPr>
            <w:tcW w:w="2880" w:type="dxa"/>
          </w:tcPr>
          <w:p w14:paraId="05EE3237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4A8AEF8C" w14:textId="77777777" w:rsidTr="005406F6">
        <w:trPr>
          <w:cantSplit/>
          <w:trHeight w:val="602"/>
        </w:trPr>
        <w:tc>
          <w:tcPr>
            <w:tcW w:w="1345" w:type="dxa"/>
          </w:tcPr>
          <w:p w14:paraId="5D1638B2" w14:textId="03DFCDFB" w:rsidR="009E1533" w:rsidRDefault="009E1533" w:rsidP="009E1533">
            <w:pPr>
              <w:jc w:val="center"/>
            </w:pPr>
            <w:r>
              <w:t>12a.</w:t>
            </w:r>
          </w:p>
        </w:tc>
        <w:tc>
          <w:tcPr>
            <w:tcW w:w="3330" w:type="dxa"/>
          </w:tcPr>
          <w:p w14:paraId="3889D9DC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Functional Configuration Audit (FCA)? (Y/N)</w:t>
            </w:r>
          </w:p>
        </w:tc>
        <w:tc>
          <w:tcPr>
            <w:tcW w:w="5693" w:type="dxa"/>
          </w:tcPr>
          <w:p w14:paraId="1B77948E" w14:textId="14C194C9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FCA is N/A because Design stage gate is not required</w:t>
            </w:r>
          </w:p>
        </w:tc>
        <w:tc>
          <w:tcPr>
            <w:tcW w:w="2880" w:type="dxa"/>
          </w:tcPr>
          <w:p w14:paraId="558AD7F0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9E1533" w14:paraId="1F9C0C31" w14:textId="77777777" w:rsidTr="005406F6">
        <w:trPr>
          <w:cantSplit/>
          <w:trHeight w:val="602"/>
        </w:trPr>
        <w:tc>
          <w:tcPr>
            <w:tcW w:w="1345" w:type="dxa"/>
          </w:tcPr>
          <w:p w14:paraId="4F14B423" w14:textId="2B8E2A07" w:rsidR="009E1533" w:rsidRDefault="009E1533" w:rsidP="009E1533">
            <w:pPr>
              <w:jc w:val="center"/>
            </w:pPr>
            <w:r>
              <w:t>12b.</w:t>
            </w:r>
          </w:p>
        </w:tc>
        <w:tc>
          <w:tcPr>
            <w:tcW w:w="3330" w:type="dxa"/>
          </w:tcPr>
          <w:p w14:paraId="684F7A3B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Physical Configuration Audit (PCA)?</w:t>
            </w:r>
          </w:p>
          <w:p w14:paraId="4C110944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(Y/N)</w:t>
            </w:r>
          </w:p>
        </w:tc>
        <w:tc>
          <w:tcPr>
            <w:tcW w:w="5693" w:type="dxa"/>
          </w:tcPr>
          <w:p w14:paraId="449D5BC1" w14:textId="3E16CB79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PCA is not required because its development of an instance on WTC</w:t>
            </w:r>
          </w:p>
        </w:tc>
        <w:tc>
          <w:tcPr>
            <w:tcW w:w="2880" w:type="dxa"/>
          </w:tcPr>
          <w:p w14:paraId="63D5E416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4F9063E3" w14:textId="77777777" w:rsidTr="005406F6">
        <w:trPr>
          <w:cantSplit/>
          <w:trHeight w:val="458"/>
        </w:trPr>
        <w:tc>
          <w:tcPr>
            <w:tcW w:w="1345" w:type="dxa"/>
          </w:tcPr>
          <w:p w14:paraId="408C725E" w14:textId="3CC5C682" w:rsidR="009E1533" w:rsidRDefault="009E1533" w:rsidP="009E1533">
            <w:pPr>
              <w:jc w:val="center"/>
            </w:pPr>
            <w:r>
              <w:t>12c.</w:t>
            </w:r>
          </w:p>
        </w:tc>
        <w:tc>
          <w:tcPr>
            <w:tcW w:w="3330" w:type="dxa"/>
          </w:tcPr>
          <w:p w14:paraId="670C4D53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Interim Audits? (internal CM audits)</w:t>
            </w:r>
          </w:p>
          <w:p w14:paraId="5DFF4670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53E1600" w14:textId="51806609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 needed by CM team.</w:t>
            </w:r>
          </w:p>
        </w:tc>
        <w:tc>
          <w:tcPr>
            <w:tcW w:w="2880" w:type="dxa"/>
          </w:tcPr>
          <w:p w14:paraId="59DEB346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1AF9BD2C" w14:textId="77777777" w:rsidTr="005406F6">
        <w:trPr>
          <w:cantSplit/>
          <w:trHeight w:val="782"/>
        </w:trPr>
        <w:tc>
          <w:tcPr>
            <w:tcW w:w="1345" w:type="dxa"/>
          </w:tcPr>
          <w:p w14:paraId="7154E509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60E387D9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Tools:</w:t>
            </w:r>
          </w:p>
          <w:p w14:paraId="13DF7A29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types of CM tools are being used by your project?</w:t>
            </w:r>
          </w:p>
          <w:p w14:paraId="7F5E20B3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(e.g. PVCS as the repository, xxx as Change Management tool, etc. )?</w:t>
            </w:r>
          </w:p>
        </w:tc>
        <w:tc>
          <w:tcPr>
            <w:tcW w:w="5693" w:type="dxa"/>
          </w:tcPr>
          <w:p w14:paraId="591980DE" w14:textId="6C96EDD0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PVCS VM and Service now for RFCs</w:t>
            </w:r>
          </w:p>
        </w:tc>
        <w:tc>
          <w:tcPr>
            <w:tcW w:w="2880" w:type="dxa"/>
          </w:tcPr>
          <w:p w14:paraId="427198A5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487CB110" w14:textId="77777777" w:rsidTr="005406F6">
        <w:trPr>
          <w:cantSplit/>
          <w:trHeight w:val="872"/>
        </w:trPr>
        <w:tc>
          <w:tcPr>
            <w:tcW w:w="1345" w:type="dxa"/>
          </w:tcPr>
          <w:p w14:paraId="79DB028B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61FD8C39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 Training:</w:t>
            </w:r>
          </w:p>
          <w:p w14:paraId="56F95F1E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What type of CM training is provided to the project personnel?</w:t>
            </w:r>
          </w:p>
        </w:tc>
        <w:tc>
          <w:tcPr>
            <w:tcW w:w="5693" w:type="dxa"/>
          </w:tcPr>
          <w:p w14:paraId="37C2D7C4" w14:textId="3F791868" w:rsidR="009E1533" w:rsidRDefault="00356968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training will be provided on as need basis</w:t>
            </w:r>
          </w:p>
        </w:tc>
        <w:tc>
          <w:tcPr>
            <w:tcW w:w="2880" w:type="dxa"/>
          </w:tcPr>
          <w:p w14:paraId="48DC5A30" w14:textId="747F87E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6BE80548" w14:textId="77777777" w:rsidTr="005406F6">
        <w:trPr>
          <w:cantSplit/>
          <w:trHeight w:val="512"/>
        </w:trPr>
        <w:tc>
          <w:tcPr>
            <w:tcW w:w="1345" w:type="dxa"/>
          </w:tcPr>
          <w:p w14:paraId="72A1938B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BA62871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Test Management:</w:t>
            </w:r>
          </w:p>
          <w:p w14:paraId="706A5515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Are there any Performance Requirements for this project?</w:t>
            </w:r>
          </w:p>
          <w:p w14:paraId="3A4F0542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4898DEC" w14:textId="1B064F64" w:rsidR="009E1533" w:rsidRDefault="00356968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There are no performance Requirements</w:t>
            </w:r>
          </w:p>
        </w:tc>
        <w:tc>
          <w:tcPr>
            <w:tcW w:w="2880" w:type="dxa"/>
          </w:tcPr>
          <w:p w14:paraId="2C163B27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284F157D" w14:textId="77777777" w:rsidTr="005406F6">
        <w:trPr>
          <w:cantSplit/>
          <w:trHeight w:val="512"/>
        </w:trPr>
        <w:tc>
          <w:tcPr>
            <w:tcW w:w="1345" w:type="dxa"/>
          </w:tcPr>
          <w:p w14:paraId="3F1F8B40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382DE5E6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Do those Performance Requirements need to be tested by the IQ test team? </w:t>
            </w:r>
          </w:p>
          <w:p w14:paraId="53D9859D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5AE7C8CD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Note:</w:t>
            </w:r>
            <w:r>
              <w:rPr>
                <w:i/>
                <w:color w:val="000000"/>
              </w:rPr>
              <w:t xml:space="preserve"> Project must be funded for performance environment setup and the development vendor must do the environment setup.</w:t>
            </w:r>
          </w:p>
          <w:p w14:paraId="090F487A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2A5C284B" w14:textId="5CCD2ED0" w:rsidR="009E1533" w:rsidRDefault="00356968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N/A as per </w:t>
            </w:r>
            <w:r w:rsidR="00184A87">
              <w:rPr>
                <w:color w:val="000000"/>
              </w:rPr>
              <w:t>line-item</w:t>
            </w:r>
            <w:r>
              <w:rPr>
                <w:color w:val="000000"/>
              </w:rPr>
              <w:t xml:space="preserve"> 15</w:t>
            </w:r>
          </w:p>
        </w:tc>
        <w:tc>
          <w:tcPr>
            <w:tcW w:w="2880" w:type="dxa"/>
          </w:tcPr>
          <w:p w14:paraId="2C829306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5A7E026A" w14:textId="77777777" w:rsidTr="005406F6">
        <w:trPr>
          <w:cantSplit/>
          <w:trHeight w:val="656"/>
        </w:trPr>
        <w:tc>
          <w:tcPr>
            <w:tcW w:w="1345" w:type="dxa"/>
          </w:tcPr>
          <w:p w14:paraId="7CF81ABF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55271662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Are there any Section 508 requirements for this project?</w:t>
            </w:r>
          </w:p>
        </w:tc>
        <w:tc>
          <w:tcPr>
            <w:tcW w:w="5693" w:type="dxa"/>
          </w:tcPr>
          <w:p w14:paraId="57929753" w14:textId="695EA175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2880" w:type="dxa"/>
          </w:tcPr>
          <w:p w14:paraId="2DC4304F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1C8FDCF9" w14:textId="77777777" w:rsidTr="005406F6">
        <w:trPr>
          <w:cantSplit/>
          <w:trHeight w:val="512"/>
        </w:trPr>
        <w:tc>
          <w:tcPr>
            <w:tcW w:w="1345" w:type="dxa"/>
          </w:tcPr>
          <w:p w14:paraId="2F2F93CC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4F45B32E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Who will conduct the testing for Section 508? (Development Vendor, IQ Test Team, or both)? </w:t>
            </w:r>
          </w:p>
          <w:p w14:paraId="3FF7BCC9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1E123307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What tools/method will be used </w:t>
            </w:r>
          </w:p>
          <w:p w14:paraId="3B3C5C60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(e.g. JAWS/NVDA/WAVE/</w:t>
            </w:r>
          </w:p>
          <w:p w14:paraId="15B097A2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Monsido)?</w:t>
            </w:r>
          </w:p>
          <w:p w14:paraId="32B5E3A4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693" w:type="dxa"/>
          </w:tcPr>
          <w:p w14:paraId="06EAD07D" w14:textId="431EC7B8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vendor will conduct the 508 Requirements using JAWS. Innovation team will conduct 508 testing. </w:t>
            </w:r>
          </w:p>
        </w:tc>
        <w:tc>
          <w:tcPr>
            <w:tcW w:w="2880" w:type="dxa"/>
          </w:tcPr>
          <w:p w14:paraId="794D10F1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E1533" w14:paraId="32FAAE9E" w14:textId="77777777" w:rsidTr="005406F6">
        <w:trPr>
          <w:cantSplit/>
          <w:trHeight w:val="512"/>
        </w:trPr>
        <w:tc>
          <w:tcPr>
            <w:tcW w:w="1345" w:type="dxa"/>
          </w:tcPr>
          <w:p w14:paraId="561CF3D4" w14:textId="77777777" w:rsidR="009E1533" w:rsidRDefault="009E1533" w:rsidP="009E15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30" w:type="dxa"/>
          </w:tcPr>
          <w:p w14:paraId="2FC2EEC6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Release Management:</w:t>
            </w:r>
          </w:p>
          <w:p w14:paraId="644EE4D7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  <w:p w14:paraId="41ADEDD0" w14:textId="77777777" w:rsidR="009E1533" w:rsidRDefault="009E1533" w:rsidP="009E153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Is Release Management required for this project?  If Yes, the project will follow the Release Management Process.</w:t>
            </w:r>
          </w:p>
        </w:tc>
        <w:tc>
          <w:tcPr>
            <w:tcW w:w="5693" w:type="dxa"/>
          </w:tcPr>
          <w:p w14:paraId="48891902" w14:textId="1B83A43D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It will follow the RM process</w:t>
            </w:r>
          </w:p>
        </w:tc>
        <w:tc>
          <w:tcPr>
            <w:tcW w:w="2880" w:type="dxa"/>
          </w:tcPr>
          <w:p w14:paraId="4E913067" w14:textId="77777777" w:rsidR="009E1533" w:rsidRDefault="009E1533" w:rsidP="009E1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609BD03" w14:textId="38534039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D3A751" w14:textId="72976FDE" w:rsidR="00125463" w:rsidRDefault="00F8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Schedule – the schedule will be posted on Project Online</w:t>
      </w:r>
    </w:p>
    <w:p w14:paraId="1EDCFF81" w14:textId="1F42CB30" w:rsidR="003F37D5" w:rsidRDefault="003F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79A350" w14:textId="77777777" w:rsidR="003F37D5" w:rsidRDefault="003F3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A4FF38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DFED19" w14:textId="77777777" w:rsidR="0038212F" w:rsidRDefault="008429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smallCaps/>
          <w:color w:val="000000"/>
        </w:rPr>
        <w:t>ACTION ITEMS:</w:t>
      </w:r>
    </w:p>
    <w:p w14:paraId="6B97A52E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4687"/>
        <w:gridCol w:w="2596"/>
        <w:gridCol w:w="2585"/>
        <w:gridCol w:w="2598"/>
      </w:tblGrid>
      <w:tr w:rsidR="0038212F" w14:paraId="0E9741C4" w14:textId="77777777">
        <w:trPr>
          <w:cantSplit/>
          <w:tblHeader/>
        </w:trPr>
        <w:tc>
          <w:tcPr>
            <w:tcW w:w="484" w:type="dxa"/>
          </w:tcPr>
          <w:p w14:paraId="33A8D265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4687" w:type="dxa"/>
          </w:tcPr>
          <w:p w14:paraId="6E9C29C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596" w:type="dxa"/>
          </w:tcPr>
          <w:p w14:paraId="77FAD2BC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</w:t>
            </w:r>
          </w:p>
        </w:tc>
        <w:tc>
          <w:tcPr>
            <w:tcW w:w="2585" w:type="dxa"/>
          </w:tcPr>
          <w:p w14:paraId="6C737FCA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Due</w:t>
            </w:r>
          </w:p>
        </w:tc>
        <w:tc>
          <w:tcPr>
            <w:tcW w:w="2598" w:type="dxa"/>
          </w:tcPr>
          <w:p w14:paraId="25FA4E36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</w:tr>
      <w:tr w:rsidR="0038212F" w14:paraId="544806EF" w14:textId="77777777">
        <w:trPr>
          <w:cantSplit/>
        </w:trPr>
        <w:tc>
          <w:tcPr>
            <w:tcW w:w="484" w:type="dxa"/>
          </w:tcPr>
          <w:p w14:paraId="5BC2AF0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87" w:type="dxa"/>
          </w:tcPr>
          <w:p w14:paraId="56C0990C" w14:textId="4EB136BD" w:rsidR="0038212F" w:rsidRDefault="00543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Provide location on google drive for Final Deliverables</w:t>
            </w:r>
          </w:p>
        </w:tc>
        <w:tc>
          <w:tcPr>
            <w:tcW w:w="2596" w:type="dxa"/>
          </w:tcPr>
          <w:p w14:paraId="35BC397A" w14:textId="0F5C4E34" w:rsidR="0038212F" w:rsidRDefault="00543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Brian Voorhees</w:t>
            </w:r>
          </w:p>
        </w:tc>
        <w:tc>
          <w:tcPr>
            <w:tcW w:w="2585" w:type="dxa"/>
          </w:tcPr>
          <w:p w14:paraId="10F5C82D" w14:textId="311B5B4F" w:rsidR="0038212F" w:rsidRDefault="0018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11/16/23</w:t>
            </w:r>
          </w:p>
        </w:tc>
        <w:tc>
          <w:tcPr>
            <w:tcW w:w="2598" w:type="dxa"/>
          </w:tcPr>
          <w:p w14:paraId="400D2B6F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41DF25A5" w14:textId="77777777">
        <w:trPr>
          <w:cantSplit/>
        </w:trPr>
        <w:tc>
          <w:tcPr>
            <w:tcW w:w="484" w:type="dxa"/>
          </w:tcPr>
          <w:p w14:paraId="6A3ECED8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87" w:type="dxa"/>
          </w:tcPr>
          <w:p w14:paraId="06923460" w14:textId="43854B66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Add Civil Rights cold collection to the WTC CMP</w:t>
            </w:r>
          </w:p>
        </w:tc>
        <w:tc>
          <w:tcPr>
            <w:tcW w:w="2596" w:type="dxa"/>
          </w:tcPr>
          <w:p w14:paraId="31EFFCAD" w14:textId="023851AA" w:rsidR="0038212F" w:rsidRDefault="00062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Seema Dheman</w:t>
            </w:r>
          </w:p>
        </w:tc>
        <w:tc>
          <w:tcPr>
            <w:tcW w:w="2585" w:type="dxa"/>
          </w:tcPr>
          <w:p w14:paraId="5EBD3C5B" w14:textId="5E44B619" w:rsidR="0038212F" w:rsidRDefault="0018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11/16/23</w:t>
            </w:r>
          </w:p>
        </w:tc>
        <w:tc>
          <w:tcPr>
            <w:tcW w:w="2598" w:type="dxa"/>
          </w:tcPr>
          <w:p w14:paraId="1CC1622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8212F" w14:paraId="73ECC55B" w14:textId="77777777">
        <w:trPr>
          <w:cantSplit/>
        </w:trPr>
        <w:tc>
          <w:tcPr>
            <w:tcW w:w="484" w:type="dxa"/>
          </w:tcPr>
          <w:p w14:paraId="28B3FC9D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87" w:type="dxa"/>
          </w:tcPr>
          <w:p w14:paraId="1BEEEC6D" w14:textId="1F201985" w:rsidR="0038212F" w:rsidRDefault="003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Provide QA Version Control Document</w:t>
            </w:r>
          </w:p>
        </w:tc>
        <w:tc>
          <w:tcPr>
            <w:tcW w:w="2596" w:type="dxa"/>
          </w:tcPr>
          <w:p w14:paraId="37F0DFD3" w14:textId="3060B505" w:rsidR="0038212F" w:rsidRDefault="003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Seema Dheman</w:t>
            </w:r>
          </w:p>
        </w:tc>
        <w:tc>
          <w:tcPr>
            <w:tcW w:w="2585" w:type="dxa"/>
          </w:tcPr>
          <w:p w14:paraId="2EC76D68" w14:textId="5C42AFAB" w:rsidR="0038212F" w:rsidRDefault="0018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11/16/23</w:t>
            </w:r>
          </w:p>
        </w:tc>
        <w:tc>
          <w:tcPr>
            <w:tcW w:w="2598" w:type="dxa"/>
          </w:tcPr>
          <w:p w14:paraId="33BCFAC2" w14:textId="314A9E39" w:rsidR="0038212F" w:rsidRDefault="00184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Completed on 11/06/23</w:t>
            </w:r>
          </w:p>
        </w:tc>
      </w:tr>
      <w:tr w:rsidR="0038212F" w14:paraId="7649DC9E" w14:textId="77777777">
        <w:trPr>
          <w:cantSplit/>
        </w:trPr>
        <w:tc>
          <w:tcPr>
            <w:tcW w:w="484" w:type="dxa"/>
          </w:tcPr>
          <w:p w14:paraId="5D5C2EF1" w14:textId="77777777" w:rsidR="0038212F" w:rsidRDefault="00842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87" w:type="dxa"/>
          </w:tcPr>
          <w:p w14:paraId="3481A932" w14:textId="70CEA53D" w:rsidR="0038212F" w:rsidRDefault="00FE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Send email to ISSO</w:t>
            </w:r>
          </w:p>
        </w:tc>
        <w:tc>
          <w:tcPr>
            <w:tcW w:w="2596" w:type="dxa"/>
          </w:tcPr>
          <w:p w14:paraId="6D44AE3D" w14:textId="3602468D" w:rsidR="0038212F" w:rsidRDefault="00FE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Seema Dheman</w:t>
            </w:r>
          </w:p>
        </w:tc>
        <w:tc>
          <w:tcPr>
            <w:tcW w:w="2585" w:type="dxa"/>
          </w:tcPr>
          <w:p w14:paraId="7EDD5A82" w14:textId="4DE74612" w:rsidR="0038212F" w:rsidRDefault="00FE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11/16/2</w:t>
            </w:r>
          </w:p>
        </w:tc>
        <w:tc>
          <w:tcPr>
            <w:tcW w:w="2598" w:type="dxa"/>
          </w:tcPr>
          <w:p w14:paraId="0CE63347" w14:textId="77777777" w:rsidR="0038212F" w:rsidRDefault="003821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AA19196" w14:textId="77777777" w:rsidR="0038212F" w:rsidRDefault="003821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8212F"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81B7F" w14:textId="77777777" w:rsidR="00131B3E" w:rsidRDefault="00131B3E">
      <w:r>
        <w:separator/>
      </w:r>
    </w:p>
  </w:endnote>
  <w:endnote w:type="continuationSeparator" w:id="0">
    <w:p w14:paraId="5E16E9CE" w14:textId="77777777" w:rsidR="00131B3E" w:rsidRDefault="0013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0FF2" w14:textId="77777777" w:rsidR="0038212F" w:rsidRDefault="00842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357BF">
      <w:rPr>
        <w:noProof/>
        <w:color w:val="000000"/>
      </w:rPr>
      <w:t>1</w:t>
    </w:r>
    <w:r>
      <w:rPr>
        <w:color w:val="000000"/>
      </w:rPr>
      <w:fldChar w:fldCharType="end"/>
    </w:r>
  </w:p>
  <w:p w14:paraId="35E68B0F" w14:textId="77777777" w:rsidR="0038212F" w:rsidRDefault="00842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48A1" w14:textId="77777777" w:rsidR="00131B3E" w:rsidRDefault="00131B3E">
      <w:r>
        <w:separator/>
      </w:r>
    </w:p>
  </w:footnote>
  <w:footnote w:type="continuationSeparator" w:id="0">
    <w:p w14:paraId="14381F7A" w14:textId="77777777" w:rsidR="00131B3E" w:rsidRDefault="0013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F9C"/>
    <w:multiLevelType w:val="multilevel"/>
    <w:tmpl w:val="811ECF7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E5203"/>
    <w:multiLevelType w:val="multilevel"/>
    <w:tmpl w:val="F3328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1704A"/>
    <w:multiLevelType w:val="multilevel"/>
    <w:tmpl w:val="438E021A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12F"/>
    <w:rsid w:val="00054F8D"/>
    <w:rsid w:val="00062AFE"/>
    <w:rsid w:val="00125463"/>
    <w:rsid w:val="00131B3E"/>
    <w:rsid w:val="001357BF"/>
    <w:rsid w:val="001422FF"/>
    <w:rsid w:val="00184A87"/>
    <w:rsid w:val="001B7F7D"/>
    <w:rsid w:val="001D19B4"/>
    <w:rsid w:val="00242B12"/>
    <w:rsid w:val="002A4AB0"/>
    <w:rsid w:val="002E1CB3"/>
    <w:rsid w:val="003234CD"/>
    <w:rsid w:val="00351B10"/>
    <w:rsid w:val="00356968"/>
    <w:rsid w:val="0038212F"/>
    <w:rsid w:val="003F37D5"/>
    <w:rsid w:val="00412C13"/>
    <w:rsid w:val="004163A9"/>
    <w:rsid w:val="005406F6"/>
    <w:rsid w:val="00543FA4"/>
    <w:rsid w:val="0058305E"/>
    <w:rsid w:val="00610876"/>
    <w:rsid w:val="00637445"/>
    <w:rsid w:val="006A0CDA"/>
    <w:rsid w:val="007127B7"/>
    <w:rsid w:val="00816705"/>
    <w:rsid w:val="008429D6"/>
    <w:rsid w:val="009E1533"/>
    <w:rsid w:val="00A02A68"/>
    <w:rsid w:val="00A570F7"/>
    <w:rsid w:val="00BF4CDB"/>
    <w:rsid w:val="00D30050"/>
    <w:rsid w:val="00DA3A67"/>
    <w:rsid w:val="00DE3E8F"/>
    <w:rsid w:val="00DF2AD7"/>
    <w:rsid w:val="00E279C6"/>
    <w:rsid w:val="00F81418"/>
    <w:rsid w:val="00F941D0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F37"/>
  <w15:docId w15:val="{7F32918E-4509-41E6-8587-673174C5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09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4609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609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6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D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D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D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D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D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D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0D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746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0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460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D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D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D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D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D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DD"/>
    <w:rPr>
      <w:rFonts w:ascii="Cambria" w:eastAsia="Times New Roman" w:hAnsi="Cambr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710DD"/>
    <w:pPr>
      <w:spacing w:before="36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C710DD"/>
    <w:pPr>
      <w:tabs>
        <w:tab w:val="right" w:leader="dot" w:pos="8630"/>
      </w:tabs>
      <w:spacing w:before="240"/>
    </w:pPr>
    <w:rPr>
      <w:b/>
      <w:bCs/>
      <w:i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C710DD"/>
    <w:pPr>
      <w:ind w:left="240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10D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C710DD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C710D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C710DD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0DD"/>
    <w:rPr>
      <w:b/>
      <w:bCs/>
    </w:rPr>
  </w:style>
  <w:style w:type="character" w:styleId="Emphasis">
    <w:name w:val="Emphasis"/>
    <w:basedOn w:val="DefaultParagraphFont"/>
    <w:uiPriority w:val="20"/>
    <w:qFormat/>
    <w:rsid w:val="00C710DD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710DD"/>
  </w:style>
  <w:style w:type="character" w:customStyle="1" w:styleId="NoSpacingChar">
    <w:name w:val="No Spacing Char"/>
    <w:basedOn w:val="DefaultParagraphFont"/>
    <w:link w:val="NoSpacing"/>
    <w:uiPriority w:val="1"/>
    <w:rsid w:val="00C710DD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710DD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710DD"/>
    <w:rPr>
      <w:rFonts w:ascii="Times New Roman" w:hAnsi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710D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710DD"/>
    <w:rPr>
      <w:rFonts w:ascii="Times New Roman" w:hAnsi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D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DD"/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C710D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C710D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C710DD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C710DD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10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609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Bullet">
    <w:name w:val="Bullet"/>
    <w:basedOn w:val="Normal"/>
    <w:autoRedefine/>
    <w:rsid w:val="00C710DD"/>
    <w:pPr>
      <w:spacing w:before="60"/>
      <w:contextualSpacing/>
    </w:pPr>
    <w:rPr>
      <w:color w:val="000000"/>
      <w:szCs w:val="20"/>
    </w:rPr>
  </w:style>
  <w:style w:type="paragraph" w:customStyle="1" w:styleId="TableHeadings">
    <w:name w:val="Table Headings"/>
    <w:basedOn w:val="Normal"/>
    <w:autoRedefine/>
    <w:rsid w:val="00C710DD"/>
    <w:pPr>
      <w:spacing w:before="80" w:after="80"/>
      <w:jc w:val="center"/>
      <w:outlineLvl w:val="1"/>
    </w:pPr>
    <w:rPr>
      <w:rFonts w:eastAsia="Arial Unicode MS"/>
      <w:b/>
      <w:sz w:val="28"/>
    </w:rPr>
  </w:style>
  <w:style w:type="paragraph" w:customStyle="1" w:styleId="TableTitle">
    <w:name w:val="Table Title"/>
    <w:basedOn w:val="Normal"/>
    <w:autoRedefine/>
    <w:rsid w:val="00C710DD"/>
    <w:pPr>
      <w:spacing w:before="120" w:after="120"/>
      <w:jc w:val="center"/>
    </w:pPr>
    <w:rPr>
      <w:b/>
      <w:color w:val="000000"/>
      <w:sz w:val="28"/>
      <w:szCs w:val="20"/>
    </w:rPr>
  </w:style>
  <w:style w:type="paragraph" w:customStyle="1" w:styleId="TableText">
    <w:name w:val="Table Text"/>
    <w:basedOn w:val="Normal"/>
    <w:autoRedefine/>
    <w:rsid w:val="00C710DD"/>
    <w:pPr>
      <w:spacing w:before="20" w:after="20"/>
    </w:pPr>
    <w:rPr>
      <w:color w:val="000000"/>
      <w:szCs w:val="20"/>
    </w:rPr>
  </w:style>
  <w:style w:type="paragraph" w:customStyle="1" w:styleId="Note">
    <w:name w:val="Note"/>
    <w:basedOn w:val="Normal"/>
    <w:link w:val="NoteChar"/>
    <w:autoRedefine/>
    <w:rsid w:val="00C710DD"/>
    <w:pPr>
      <w:spacing w:before="120"/>
      <w:ind w:left="360" w:hanging="360"/>
    </w:pPr>
  </w:style>
  <w:style w:type="character" w:customStyle="1" w:styleId="NoteChar">
    <w:name w:val="Note Char"/>
    <w:basedOn w:val="DefaultParagraphFont"/>
    <w:link w:val="Note"/>
    <w:rsid w:val="00C710DD"/>
    <w:rPr>
      <w:rFonts w:ascii="Times New Roman" w:hAnsi="Times New Roman"/>
      <w:sz w:val="24"/>
      <w:szCs w:val="22"/>
    </w:rPr>
  </w:style>
  <w:style w:type="paragraph" w:customStyle="1" w:styleId="Normalsignature">
    <w:name w:val="Normal signature"/>
    <w:basedOn w:val="Normal"/>
    <w:rsid w:val="00C710DD"/>
  </w:style>
  <w:style w:type="paragraph" w:customStyle="1" w:styleId="Appendix">
    <w:name w:val="Appendix"/>
    <w:basedOn w:val="Title"/>
    <w:rsid w:val="00C710DD"/>
    <w:pPr>
      <w:numPr>
        <w:numId w:val="3"/>
      </w:numPr>
      <w:jc w:val="left"/>
    </w:pPr>
  </w:style>
  <w:style w:type="paragraph" w:customStyle="1" w:styleId="AppendixHeading">
    <w:name w:val="Appendix Heading"/>
    <w:basedOn w:val="Heading3"/>
    <w:rsid w:val="00C710DD"/>
  </w:style>
  <w:style w:type="paragraph" w:customStyle="1" w:styleId="AppendixLevel1">
    <w:name w:val="Appendix Level 1"/>
    <w:basedOn w:val="Heading3"/>
    <w:autoRedefine/>
    <w:rsid w:val="00C710DD"/>
  </w:style>
  <w:style w:type="table" w:styleId="TableGrid">
    <w:name w:val="Table Grid"/>
    <w:basedOn w:val="TableNormal"/>
    <w:uiPriority w:val="59"/>
    <w:rsid w:val="001017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77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96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7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969"/>
    <w:rPr>
      <w:rFonts w:ascii="Times New Roman" w:hAnsi="Times New Roman"/>
      <w:sz w:val="24"/>
      <w:szCs w:val="24"/>
    </w:rPr>
  </w:style>
  <w:style w:type="character" w:customStyle="1" w:styleId="st1">
    <w:name w:val="st1"/>
    <w:basedOn w:val="DefaultParagraphFont"/>
    <w:rsid w:val="00181B80"/>
  </w:style>
  <w:style w:type="character" w:styleId="Hyperlink">
    <w:name w:val="Hyperlink"/>
    <w:basedOn w:val="DefaultParagraphFont"/>
    <w:uiPriority w:val="99"/>
    <w:unhideWhenUsed/>
    <w:rsid w:val="00EE3869"/>
    <w:rPr>
      <w:color w:val="0000FF"/>
      <w:u w:val="single"/>
    </w:rPr>
  </w:style>
  <w:style w:type="paragraph" w:customStyle="1" w:styleId="Default">
    <w:name w:val="Default"/>
    <w:rsid w:val="00F2471A"/>
    <w:pPr>
      <w:autoSpaceDE w:val="0"/>
      <w:autoSpaceDN w:val="0"/>
      <w:adjustRightInd w:val="0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1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F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F3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F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3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B24"/>
    <w:pPr>
      <w:widowControl/>
      <w:autoSpaceDE/>
      <w:autoSpaceDN/>
      <w:adjustRightInd/>
      <w:spacing w:after="150"/>
    </w:pPr>
  </w:style>
  <w:style w:type="paragraph" w:customStyle="1" w:styleId="m4163565126212141570gmail-m7524081838597083376gmail-m4415913558103012308gmail-m-7827018301972004095gmail-m4078778024754272588gmail-msolistparagraph">
    <w:name w:val="m_4163565126212141570gmail-m_7524081838597083376gmail-m_4415913558103012308gmail-m_-7827018301972004095gmail-m_4078778024754272588gmail-msolistparagraph"/>
    <w:basedOn w:val="Normal"/>
    <w:rsid w:val="00305A1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m4163565126212141570gmail-il">
    <w:name w:val="m_4163565126212141570gmail-il"/>
    <w:basedOn w:val="DefaultParagraphFont"/>
    <w:rsid w:val="00305A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490"/>
    <w:rPr>
      <w:rFonts w:ascii="Times New Roman" w:hAnsi="Times New Roman"/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DE3E8F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89/veaoolmV9ZAC7sOQXiF9jWA==">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SDheman</dc:creator>
  <cp:lastModifiedBy>Seema Dheman</cp:lastModifiedBy>
  <cp:revision>9</cp:revision>
  <dcterms:created xsi:type="dcterms:W3CDTF">2023-10-23T15:55:00Z</dcterms:created>
  <dcterms:modified xsi:type="dcterms:W3CDTF">2023-11-06T21:01:00Z</dcterms:modified>
</cp:coreProperties>
</file>